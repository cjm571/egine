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04E" w:rsidRDefault="00894EA1">
      <w:pPr>
        <w:pStyle w:val="Title"/>
        <w:rPr>
          <w:ins w:id="0" w:author="McAllister, CJ (ES)" w:date="2014-02-24T22:14:00Z"/>
        </w:rPr>
        <w:pPrChange w:id="1" w:author="McAllister, CJ (ES)" w:date="2014-02-24T22:13:00Z">
          <w:pPr/>
        </w:pPrChange>
      </w:pPr>
      <w:ins w:id="2" w:author="McAllister, CJ (ES)" w:date="2014-02-24T22:13:00Z">
        <w:r>
          <w:t>Egine Engine Software Requirements</w:t>
        </w:r>
      </w:ins>
    </w:p>
    <w:p w:rsidR="00470D1D" w:rsidRPr="007A06F8" w:rsidRDefault="00894EA1">
      <w:pPr>
        <w:pStyle w:val="Heading1"/>
        <w:rPr>
          <w:ins w:id="3" w:author="McAllister, CJ (ES)" w:date="2014-02-24T22:16:00Z"/>
        </w:rPr>
        <w:pPrChange w:id="4" w:author="McAllister, CJ (ES)" w:date="2014-02-24T22:54:00Z">
          <w:pPr/>
        </w:pPrChange>
      </w:pPr>
      <w:ins w:id="5" w:author="McAllister, CJ (ES)" w:date="2014-02-24T22:14:00Z">
        <w:r>
          <w:t>Functionality</w:t>
        </w:r>
      </w:ins>
    </w:p>
    <w:p w:rsidR="00CC4990" w:rsidRDefault="00CC4990">
      <w:pPr>
        <w:rPr>
          <w:ins w:id="6" w:author="McAllister, CJ (ES)" w:date="2014-02-24T22:55:00Z"/>
        </w:rPr>
      </w:pPr>
      <w:ins w:id="7" w:author="McAllister, CJ (ES)" w:date="2014-02-24T22:23:00Z">
        <w:r>
          <w:t xml:space="preserve">The Egine Physics Engine </w:t>
        </w:r>
      </w:ins>
      <w:ins w:id="8" w:author="McAllister, CJ (ES)" w:date="2014-02-24T22:54:00Z">
        <w:r w:rsidR="00470D1D">
          <w:t>is</w:t>
        </w:r>
      </w:ins>
      <w:ins w:id="9" w:author="McAllister, CJ (ES)" w:date="2014-02-24T22:23:00Z">
        <w:r w:rsidR="00470D1D">
          <w:t xml:space="preserve"> an Open Source C++ Windows </w:t>
        </w:r>
        <w:r>
          <w:t>application that make</w:t>
        </w:r>
      </w:ins>
      <w:ins w:id="10" w:author="McAllister, CJ (ES)" w:date="2014-02-24T22:55:00Z">
        <w:r w:rsidR="00470D1D">
          <w:t>s</w:t>
        </w:r>
      </w:ins>
      <w:ins w:id="11" w:author="McAllister, CJ (ES)" w:date="2014-02-24T22:23:00Z">
        <w:r>
          <w:t xml:space="preserve"> use of </w:t>
        </w:r>
      </w:ins>
      <w:ins w:id="12" w:author="McAllister, CJ (ES)" w:date="2014-02-24T22:47:00Z">
        <w:r>
          <w:t xml:space="preserve">the </w:t>
        </w:r>
      </w:ins>
      <w:ins w:id="13" w:author="McAllister, CJ (ES)" w:date="2014-02-24T22:23:00Z">
        <w:r>
          <w:t>Direct</w:t>
        </w:r>
      </w:ins>
      <w:ins w:id="14" w:author="McAllister, CJ (ES)" w:date="2014-02-24T22:46:00Z">
        <w:r>
          <w:t xml:space="preserve">X graphics API to accurately simulate </w:t>
        </w:r>
      </w:ins>
      <w:ins w:id="15" w:author="McAllister, CJ (ES)" w:date="2014-02-24T22:47:00Z">
        <w:r>
          <w:t xml:space="preserve">physics-based animations. </w:t>
        </w:r>
      </w:ins>
    </w:p>
    <w:p w:rsidR="00470D1D" w:rsidRDefault="00470D1D">
      <w:pPr>
        <w:pStyle w:val="Heading2"/>
        <w:rPr>
          <w:ins w:id="16" w:author="McAllister, CJ (ES)" w:date="2014-02-24T22:55:00Z"/>
        </w:rPr>
        <w:pPrChange w:id="17" w:author="McAllister, CJ (ES)" w:date="2014-02-24T22:55:00Z">
          <w:pPr/>
        </w:pPrChange>
      </w:pPr>
      <w:ins w:id="18" w:author="McAllister, CJ (ES)" w:date="2014-02-24T22:55:00Z">
        <w:r>
          <w:t>Implemented Features</w:t>
        </w:r>
      </w:ins>
    </w:p>
    <w:p w:rsidR="00470D1D" w:rsidRDefault="00470D1D">
      <w:pPr>
        <w:pStyle w:val="ListParagraph"/>
        <w:numPr>
          <w:ilvl w:val="0"/>
          <w:numId w:val="4"/>
        </w:numPr>
        <w:rPr>
          <w:ins w:id="19" w:author="McAllister, CJ (ES)" w:date="2014-02-24T22:56:00Z"/>
        </w:rPr>
        <w:pPrChange w:id="20" w:author="McAllister, CJ (ES)" w:date="2014-02-24T22:55:00Z">
          <w:pPr/>
        </w:pPrChange>
      </w:pPr>
      <w:ins w:id="21" w:author="McAllister, CJ (ES)" w:date="2014-02-24T22:56:00Z">
        <w:r>
          <w:t>Object-drawing</w:t>
        </w:r>
      </w:ins>
    </w:p>
    <w:p w:rsidR="00470D1D" w:rsidRPr="00470D1D" w:rsidRDefault="00470D1D">
      <w:pPr>
        <w:pStyle w:val="ListParagraph"/>
        <w:numPr>
          <w:ilvl w:val="0"/>
          <w:numId w:val="4"/>
        </w:numPr>
        <w:rPr>
          <w:ins w:id="22" w:author="McAllister, CJ (ES)" w:date="2014-02-24T22:55:00Z"/>
        </w:rPr>
        <w:pPrChange w:id="23" w:author="McAllister, CJ (ES)" w:date="2014-02-24T22:55:00Z">
          <w:pPr/>
        </w:pPrChange>
      </w:pPr>
      <w:ins w:id="24" w:author="McAllister, CJ (ES)" w:date="2014-02-24T22:56:00Z">
        <w:r>
          <w:t xml:space="preserve">Basic </w:t>
        </w:r>
      </w:ins>
      <w:ins w:id="25" w:author="CJ McAllister" w:date="2014-02-27T14:35:00Z">
        <w:r w:rsidR="00035EB3">
          <w:t xml:space="preserve">(AABB-based) </w:t>
        </w:r>
      </w:ins>
      <w:bookmarkStart w:id="26" w:name="_GoBack"/>
      <w:bookmarkEnd w:id="26"/>
      <w:ins w:id="27" w:author="McAllister, CJ (ES)" w:date="2014-02-24T22:56:00Z">
        <w:r>
          <w:t>collision detection</w:t>
        </w:r>
      </w:ins>
      <w:ins w:id="28" w:author="McAllister, CJ (ES)" w:date="2014-02-24T23:06:00Z">
        <w:del w:id="29" w:author="CJ McAllister" w:date="2014-02-27T14:35:00Z">
          <w:r w:rsidR="0042441D" w:rsidDel="00035EB3">
            <w:delText xml:space="preserve"> (partially-implemented)</w:delText>
          </w:r>
        </w:del>
      </w:ins>
    </w:p>
    <w:p w:rsidR="00470D1D" w:rsidRDefault="00470D1D">
      <w:pPr>
        <w:pStyle w:val="Heading2"/>
        <w:rPr>
          <w:ins w:id="30" w:author="McAllister, CJ (ES)" w:date="2014-02-24T22:55:00Z"/>
        </w:rPr>
        <w:pPrChange w:id="31" w:author="McAllister, CJ (ES)" w:date="2014-02-24T22:55:00Z">
          <w:pPr/>
        </w:pPrChange>
      </w:pPr>
      <w:ins w:id="32" w:author="McAllister, CJ (ES)" w:date="2014-02-24T22:55:00Z">
        <w:r>
          <w:t>Planned Features</w:t>
        </w:r>
      </w:ins>
    </w:p>
    <w:p w:rsidR="00CA0997" w:rsidRDefault="00470D1D">
      <w:pPr>
        <w:pStyle w:val="ListParagraph"/>
        <w:numPr>
          <w:ilvl w:val="0"/>
          <w:numId w:val="4"/>
        </w:numPr>
        <w:rPr>
          <w:ins w:id="33" w:author="McAllister, CJ (ES)" w:date="2014-02-24T23:04:00Z"/>
        </w:rPr>
        <w:pPrChange w:id="34" w:author="McAllister, CJ (ES)" w:date="2014-02-24T23:04:00Z">
          <w:pPr>
            <w:pStyle w:val="ListParagraph"/>
            <w:numPr>
              <w:ilvl w:val="1"/>
              <w:numId w:val="4"/>
            </w:numPr>
            <w:ind w:left="1440" w:hanging="360"/>
          </w:pPr>
        </w:pPrChange>
      </w:pPr>
      <w:ins w:id="35" w:author="McAllister, CJ (ES)" w:date="2014-02-24T22:56:00Z">
        <w:r>
          <w:t>Advanced collision detection</w:t>
        </w:r>
      </w:ins>
    </w:p>
    <w:p w:rsidR="00CA0997" w:rsidRDefault="00CA0997" w:rsidP="00CA0997">
      <w:pPr>
        <w:pStyle w:val="ListParagraph"/>
        <w:numPr>
          <w:ilvl w:val="1"/>
          <w:numId w:val="4"/>
        </w:numPr>
        <w:rPr>
          <w:ins w:id="36" w:author="McAllister, CJ (ES)" w:date="2014-02-24T23:04:00Z"/>
        </w:rPr>
      </w:pPr>
      <w:ins w:id="37" w:author="McAllister, CJ (ES)" w:date="2014-02-24T23:04:00Z">
        <w:r>
          <w:t>Off-center collisions</w:t>
        </w:r>
      </w:ins>
    </w:p>
    <w:p w:rsidR="00470D1D" w:rsidRDefault="00EF601B">
      <w:pPr>
        <w:pStyle w:val="ListParagraph"/>
        <w:numPr>
          <w:ilvl w:val="1"/>
          <w:numId w:val="4"/>
        </w:numPr>
        <w:rPr>
          <w:ins w:id="38" w:author="McAllister, CJ (ES)" w:date="2014-02-24T23:03:00Z"/>
        </w:rPr>
        <w:pPrChange w:id="39" w:author="McAllister, CJ (ES)" w:date="2014-02-24T23:04:00Z">
          <w:pPr/>
        </w:pPrChange>
      </w:pPr>
      <w:ins w:id="40" w:author="McAllister, CJ (ES)" w:date="2014-02-24T23:03:00Z">
        <w:r>
          <w:t>Non-axis-aligned object orientation</w:t>
        </w:r>
      </w:ins>
    </w:p>
    <w:p w:rsidR="00EF601B" w:rsidRDefault="00EF601B">
      <w:pPr>
        <w:pStyle w:val="ListParagraph"/>
        <w:numPr>
          <w:ilvl w:val="1"/>
          <w:numId w:val="4"/>
        </w:numPr>
        <w:rPr>
          <w:ins w:id="41" w:author="McAllister, CJ (ES)" w:date="2014-02-24T22:58:00Z"/>
        </w:rPr>
        <w:pPrChange w:id="42" w:author="McAllister, CJ (ES)" w:date="2014-02-24T23:03:00Z">
          <w:pPr/>
        </w:pPrChange>
      </w:pPr>
      <w:ins w:id="43" w:author="McAllister, CJ (ES)" w:date="2014-02-24T23:03:00Z">
        <w:r w:rsidRPr="00EF601B">
          <w:t>Object elasticity</w:t>
        </w:r>
      </w:ins>
    </w:p>
    <w:p w:rsidR="003E39DB" w:rsidRDefault="00470D1D">
      <w:pPr>
        <w:pStyle w:val="ListParagraph"/>
        <w:numPr>
          <w:ilvl w:val="0"/>
          <w:numId w:val="4"/>
        </w:numPr>
        <w:rPr>
          <w:ins w:id="44" w:author="McAllister, CJ (ES)" w:date="2014-02-24T22:58:00Z"/>
        </w:rPr>
        <w:pPrChange w:id="45" w:author="McAllister, CJ (ES)" w:date="2014-02-24T23:02:00Z">
          <w:pPr/>
        </w:pPrChange>
      </w:pPr>
      <w:ins w:id="46" w:author="McAllister, CJ (ES)" w:date="2014-02-24T22:58:00Z">
        <w:r>
          <w:t>Gravity</w:t>
        </w:r>
      </w:ins>
    </w:p>
    <w:p w:rsidR="00470D1D" w:rsidRDefault="00470D1D">
      <w:pPr>
        <w:pStyle w:val="ListParagraph"/>
        <w:numPr>
          <w:ilvl w:val="0"/>
          <w:numId w:val="4"/>
        </w:numPr>
        <w:rPr>
          <w:ins w:id="47" w:author="McAllister, CJ (ES)" w:date="2014-02-24T23:02:00Z"/>
        </w:rPr>
        <w:pPrChange w:id="48" w:author="McAllister, CJ (ES)" w:date="2014-02-24T22:58:00Z">
          <w:pPr/>
        </w:pPrChange>
      </w:pPr>
      <w:ins w:id="49" w:author="McAllister, CJ (ES)" w:date="2014-02-24T22:58:00Z">
        <w:r>
          <w:t>Air Resistance</w:t>
        </w:r>
      </w:ins>
    </w:p>
    <w:p w:rsidR="00E739EC" w:rsidRDefault="00E739EC">
      <w:pPr>
        <w:pStyle w:val="ListParagraph"/>
        <w:numPr>
          <w:ilvl w:val="0"/>
          <w:numId w:val="4"/>
        </w:numPr>
        <w:rPr>
          <w:ins w:id="50" w:author="McAllister, CJ (ES)" w:date="2014-02-24T22:59:00Z"/>
        </w:rPr>
        <w:pPrChange w:id="51" w:author="McAllister, CJ (ES)" w:date="2014-02-24T22:58:00Z">
          <w:pPr/>
        </w:pPrChange>
      </w:pPr>
      <w:ins w:id="52" w:author="McAllister, CJ (ES)" w:date="2014-02-24T22:59:00Z">
        <w:r>
          <w:t>UI for object creation/manipulation/destruction</w:t>
        </w:r>
      </w:ins>
    </w:p>
    <w:p w:rsidR="00E739EC" w:rsidRDefault="00470D1D">
      <w:pPr>
        <w:pStyle w:val="ListParagraph"/>
        <w:numPr>
          <w:ilvl w:val="0"/>
          <w:numId w:val="4"/>
        </w:numPr>
        <w:rPr>
          <w:ins w:id="53" w:author="McAllister, CJ (ES)" w:date="2014-02-25T00:02:00Z"/>
        </w:rPr>
        <w:pPrChange w:id="54" w:author="McAllister, CJ (ES)" w:date="2014-02-24T23:00:00Z">
          <w:pPr/>
        </w:pPrChange>
      </w:pPr>
      <w:ins w:id="55" w:author="McAllister, CJ (ES)" w:date="2014-02-24T22:58:00Z">
        <w:r>
          <w:t xml:space="preserve">User-defined </w:t>
        </w:r>
      </w:ins>
      <w:ins w:id="56" w:author="McAllister, CJ (ES)" w:date="2014-02-24T22:59:00Z">
        <w:r w:rsidR="00E739EC">
          <w:t>physics constants</w:t>
        </w:r>
      </w:ins>
    </w:p>
    <w:p w:rsidR="007A06F8" w:rsidRDefault="007A06F8">
      <w:pPr>
        <w:pStyle w:val="ListParagraph"/>
        <w:numPr>
          <w:ilvl w:val="0"/>
          <w:numId w:val="4"/>
        </w:numPr>
        <w:rPr>
          <w:ins w:id="57" w:author="McAllister, CJ (ES)" w:date="2014-02-24T23:00:00Z"/>
        </w:rPr>
        <w:pPrChange w:id="58" w:author="McAllister, CJ (ES)" w:date="2014-02-24T23:00:00Z">
          <w:pPr/>
        </w:pPrChange>
      </w:pPr>
      <w:ins w:id="59" w:author="McAllister, CJ (ES)" w:date="2014-02-25T00:02:00Z">
        <w:r>
          <w:t>Collision avoidance</w:t>
        </w:r>
      </w:ins>
    </w:p>
    <w:p w:rsidR="003E39DB" w:rsidRDefault="003E39DB">
      <w:pPr>
        <w:pStyle w:val="ListParagraph"/>
        <w:numPr>
          <w:ilvl w:val="0"/>
          <w:numId w:val="4"/>
        </w:numPr>
        <w:rPr>
          <w:ins w:id="60" w:author="McAllister, CJ (ES)" w:date="2014-02-24T23:05:00Z"/>
        </w:rPr>
        <w:pPrChange w:id="61" w:author="McAllister, CJ (ES)" w:date="2014-02-24T23:00:00Z">
          <w:pPr/>
        </w:pPrChange>
      </w:pPr>
      <w:ins w:id="62" w:author="McAllister, CJ (ES)" w:date="2014-02-24T23:00:00Z">
        <w:r>
          <w:t>Multi-</w:t>
        </w:r>
      </w:ins>
      <w:ins w:id="63" w:author="McAllister, CJ (ES)" w:date="2014-02-24T23:01:00Z">
        <w:r>
          <w:t>object structure creation</w:t>
        </w:r>
      </w:ins>
    </w:p>
    <w:p w:rsidR="00B27BF7" w:rsidRDefault="00B27BF7">
      <w:pPr>
        <w:pStyle w:val="ListParagraph"/>
        <w:numPr>
          <w:ilvl w:val="0"/>
          <w:numId w:val="4"/>
        </w:numPr>
        <w:rPr>
          <w:ins w:id="64" w:author="McAllister, CJ (ES)" w:date="2014-02-24T23:05:00Z"/>
        </w:rPr>
        <w:pPrChange w:id="65" w:author="McAllister, CJ (ES)" w:date="2014-02-24T23:00:00Z">
          <w:pPr/>
        </w:pPrChange>
      </w:pPr>
      <w:ins w:id="66" w:author="McAllister, CJ (ES)" w:date="2014-02-24T23:05:00Z">
        <w:r>
          <w:t>Multiple simulation modes</w:t>
        </w:r>
      </w:ins>
    </w:p>
    <w:p w:rsidR="00B27BF7" w:rsidRDefault="00B27BF7">
      <w:pPr>
        <w:pStyle w:val="ListParagraph"/>
        <w:numPr>
          <w:ilvl w:val="1"/>
          <w:numId w:val="4"/>
        </w:numPr>
        <w:rPr>
          <w:ins w:id="67" w:author="McAllister, CJ (ES)" w:date="2014-02-24T22:59:00Z"/>
        </w:rPr>
        <w:pPrChange w:id="68" w:author="McAllister, CJ (ES)" w:date="2014-02-24T23:05:00Z">
          <w:pPr/>
        </w:pPrChange>
      </w:pPr>
      <w:ins w:id="69" w:author="McAllister, CJ (ES)" w:date="2014-02-24T23:05:00Z">
        <w:r>
          <w:t>High-precision, High-performance, etc.</w:t>
        </w:r>
      </w:ins>
    </w:p>
    <w:p w:rsidR="00E739EC" w:rsidRDefault="00AE248B">
      <w:pPr>
        <w:pStyle w:val="ListParagraph"/>
        <w:numPr>
          <w:ilvl w:val="0"/>
          <w:numId w:val="4"/>
        </w:numPr>
        <w:rPr>
          <w:ins w:id="70" w:author="McAllister, CJ (ES)" w:date="2014-02-24T23:04:00Z"/>
        </w:rPr>
        <w:pPrChange w:id="71" w:author="McAllister, CJ (ES)" w:date="2014-02-24T22:58:00Z">
          <w:pPr/>
        </w:pPrChange>
      </w:pPr>
      <w:ins w:id="72" w:author="McAllister, CJ (ES)" w:date="2014-02-24T22:59:00Z">
        <w:r>
          <w:t>Far future</w:t>
        </w:r>
      </w:ins>
    </w:p>
    <w:p w:rsidR="00AE248B" w:rsidRDefault="00AE248B">
      <w:pPr>
        <w:pStyle w:val="ListParagraph"/>
        <w:numPr>
          <w:ilvl w:val="1"/>
          <w:numId w:val="4"/>
        </w:numPr>
        <w:rPr>
          <w:ins w:id="73" w:author="McAllister, CJ (ES)" w:date="2014-02-24T23:04:00Z"/>
        </w:rPr>
        <w:pPrChange w:id="74" w:author="McAllister, CJ (ES)" w:date="2014-02-24T23:04:00Z">
          <w:pPr/>
        </w:pPrChange>
      </w:pPr>
      <w:ins w:id="75" w:author="McAllister, CJ (ES)" w:date="2014-02-24T23:04:00Z">
        <w:r>
          <w:t>3D</w:t>
        </w:r>
      </w:ins>
    </w:p>
    <w:p w:rsidR="00470D1D" w:rsidRDefault="00AE248B">
      <w:pPr>
        <w:pStyle w:val="ListParagraph"/>
        <w:numPr>
          <w:ilvl w:val="1"/>
          <w:numId w:val="4"/>
        </w:numPr>
        <w:rPr>
          <w:ins w:id="76" w:author="McAllister, CJ (ES)" w:date="2014-02-24T22:14:00Z"/>
        </w:rPr>
        <w:pPrChange w:id="77" w:author="McAllister, CJ (ES)" w:date="2014-02-24T23:04:00Z">
          <w:pPr/>
        </w:pPrChange>
      </w:pPr>
      <w:ins w:id="78" w:author="McAllister, CJ (ES)" w:date="2014-02-24T23:04:00Z">
        <w:r>
          <w:t>Games using API</w:t>
        </w:r>
      </w:ins>
    </w:p>
    <w:p w:rsidR="00894EA1" w:rsidRDefault="00894EA1">
      <w:pPr>
        <w:pStyle w:val="Heading1"/>
        <w:rPr>
          <w:ins w:id="79" w:author="McAllister, CJ (ES)" w:date="2014-02-24T22:14:00Z"/>
        </w:rPr>
        <w:pPrChange w:id="80" w:author="McAllister, CJ (ES)" w:date="2014-02-24T22:16:00Z">
          <w:pPr/>
        </w:pPrChange>
      </w:pPr>
      <w:ins w:id="81" w:author="McAllister, CJ (ES)" w:date="2014-02-24T22:14:00Z">
        <w:r>
          <w:t>External Interfaces</w:t>
        </w:r>
      </w:ins>
    </w:p>
    <w:p w:rsidR="00894EA1" w:rsidRDefault="00CC4990">
      <w:pPr>
        <w:rPr>
          <w:ins w:id="82" w:author="McAllister, CJ (ES)" w:date="2014-02-24T23:07:00Z"/>
        </w:rPr>
      </w:pPr>
      <w:ins w:id="83" w:author="McAllister, CJ (ES)" w:date="2014-02-24T22:38:00Z">
        <w:r>
          <w:t>An API will be developed. But that</w:t>
        </w:r>
      </w:ins>
      <w:ins w:id="84" w:author="McAllister, CJ (ES)" w:date="2014-02-24T22:39:00Z">
        <w:r>
          <w:t>’s like, a long time from now.</w:t>
        </w:r>
      </w:ins>
    </w:p>
    <w:p w:rsidR="003009C5" w:rsidRDefault="003009C5">
      <w:pPr>
        <w:rPr>
          <w:ins w:id="85" w:author="McAllister, CJ (ES)" w:date="2014-02-24T23:07:00Z"/>
        </w:rPr>
      </w:pPr>
    </w:p>
    <w:p w:rsidR="003009C5" w:rsidRDefault="003009C5">
      <w:pPr>
        <w:rPr>
          <w:ins w:id="86" w:author="McAllister, CJ (ES)" w:date="2014-02-24T23:07:00Z"/>
        </w:rPr>
      </w:pPr>
    </w:p>
    <w:p w:rsidR="003009C5" w:rsidRDefault="003009C5">
      <w:pPr>
        <w:rPr>
          <w:ins w:id="87" w:author="McAllister, CJ (ES)" w:date="2014-02-24T22:14:00Z"/>
        </w:rPr>
      </w:pPr>
    </w:p>
    <w:p w:rsidR="006F5693" w:rsidRPr="007A06F8" w:rsidRDefault="00894EA1">
      <w:pPr>
        <w:pStyle w:val="Heading1"/>
        <w:rPr>
          <w:ins w:id="88" w:author="McAllister, CJ (ES)" w:date="2014-02-24T22:32:00Z"/>
        </w:rPr>
        <w:pPrChange w:id="89" w:author="McAllister, CJ (ES)" w:date="2014-02-24T22:33:00Z">
          <w:pPr/>
        </w:pPrChange>
      </w:pPr>
      <w:ins w:id="90" w:author="McAllister, CJ (ES)" w:date="2014-02-24T22:15:00Z">
        <w:r>
          <w:lastRenderedPageBreak/>
          <w:t>Performance</w:t>
        </w:r>
      </w:ins>
    </w:p>
    <w:p w:rsidR="006F5693" w:rsidRPr="007A06F8" w:rsidRDefault="006F5693">
      <w:pPr>
        <w:pStyle w:val="Heading2"/>
        <w:rPr>
          <w:ins w:id="91" w:author="McAllister, CJ (ES)" w:date="2014-02-24T22:24:00Z"/>
        </w:rPr>
        <w:pPrChange w:id="92" w:author="McAllister, CJ (ES)" w:date="2014-02-24T22:52:00Z">
          <w:pPr/>
        </w:pPrChange>
      </w:pPr>
      <w:ins w:id="93" w:author="McAllister, CJ (ES)" w:date="2014-02-24T22:32:00Z">
        <w:r>
          <w:t>Test System</w:t>
        </w:r>
      </w:ins>
    </w:p>
    <w:p w:rsidR="00EC10E3" w:rsidRDefault="00EC10E3">
      <w:pPr>
        <w:rPr>
          <w:ins w:id="94" w:author="McAllister, CJ (ES)" w:date="2014-02-24T22:24:00Z"/>
        </w:rPr>
      </w:pPr>
      <w:ins w:id="95" w:author="McAllister, CJ (ES)" w:date="2014-02-24T22:24:00Z">
        <w:r>
          <w:t xml:space="preserve">The following performance requirements will be evaluated based on the following </w:t>
        </w:r>
      </w:ins>
      <w:ins w:id="96" w:author="McAllister, CJ (ES)" w:date="2014-02-24T22:25:00Z">
        <w:r>
          <w:t xml:space="preserve">test </w:t>
        </w:r>
      </w:ins>
      <w:ins w:id="97" w:author="McAllister, CJ (ES)" w:date="2014-02-24T22:24:00Z">
        <w:r>
          <w:t>system specifications:</w:t>
        </w:r>
      </w:ins>
    </w:p>
    <w:p w:rsidR="00D71552" w:rsidRPr="00EC10E3" w:rsidRDefault="00EC10E3">
      <w:pPr>
        <w:rPr>
          <w:ins w:id="98" w:author="McAllister, CJ (ES)" w:date="2014-02-24T22:15:00Z"/>
        </w:rPr>
      </w:pPr>
      <w:ins w:id="99" w:author="McAllister, CJ (ES)" w:date="2014-02-24T22:25:00Z">
        <w:r>
          <w:t xml:space="preserve">CPU: </w:t>
        </w:r>
        <w:r>
          <w:tab/>
          <w:t>Core i7 920 @ 2.67GHz</w:t>
        </w:r>
        <w:r>
          <w:br/>
          <w:t xml:space="preserve">RAM: </w:t>
        </w:r>
        <w:r>
          <w:tab/>
          <w:t>6GB DDR3 @ 1333MHz</w:t>
        </w:r>
      </w:ins>
      <w:ins w:id="100" w:author="McAllister, CJ (ES)" w:date="2014-02-24T22:26:00Z">
        <w:r>
          <w:br/>
          <w:t>GPU:</w:t>
        </w:r>
        <w:r>
          <w:tab/>
          <w:t xml:space="preserve">AMD Radeon </w:t>
        </w:r>
      </w:ins>
      <w:ins w:id="101" w:author="McAllister, CJ (ES)" w:date="2014-02-24T22:27:00Z">
        <w:r>
          <w:t xml:space="preserve">HD </w:t>
        </w:r>
      </w:ins>
      <w:ins w:id="102" w:author="McAllister, CJ (ES)" w:date="2014-02-24T22:26:00Z">
        <w:r>
          <w:t>6870</w:t>
        </w:r>
      </w:ins>
      <w:ins w:id="103" w:author="McAllister, CJ (ES)" w:date="2014-02-24T22:29:00Z">
        <w:r w:rsidR="00D71552">
          <w:br/>
        </w:r>
        <w:r w:rsidR="00D71552">
          <w:tab/>
        </w:r>
        <w:r w:rsidR="00D71552">
          <w:tab/>
          <w:t>Core</w:t>
        </w:r>
      </w:ins>
      <w:ins w:id="104" w:author="McAllister, CJ (ES)" w:date="2014-02-24T22:30:00Z">
        <w:r w:rsidR="00D71552">
          <w:t xml:space="preserve"> Clock</w:t>
        </w:r>
      </w:ins>
      <w:ins w:id="105" w:author="McAllister, CJ (ES)" w:date="2014-02-24T22:29:00Z">
        <w:r w:rsidR="00D71552">
          <w:t>:</w:t>
        </w:r>
      </w:ins>
      <w:ins w:id="106" w:author="McAllister, CJ (ES)" w:date="2014-02-24T22:30:00Z">
        <w:r w:rsidR="00D71552">
          <w:tab/>
        </w:r>
      </w:ins>
      <w:ins w:id="107" w:author="McAllister, CJ (ES)" w:date="2014-02-24T22:29:00Z">
        <w:r w:rsidR="00D71552">
          <w:t>900MHz</w:t>
        </w:r>
      </w:ins>
      <w:ins w:id="108" w:author="McAllister, CJ (ES)" w:date="2014-02-24T22:30:00Z">
        <w:r w:rsidR="00D71552">
          <w:br/>
        </w:r>
        <w:r w:rsidR="00D71552">
          <w:tab/>
        </w:r>
        <w:r w:rsidR="00D71552">
          <w:tab/>
          <w:t xml:space="preserve">Memory Clock: </w:t>
        </w:r>
        <w:r w:rsidR="00D71552">
          <w:tab/>
          <w:t>4200MHz</w:t>
        </w:r>
      </w:ins>
    </w:p>
    <w:p w:rsidR="00894EA1" w:rsidRDefault="009B4DF6">
      <w:pPr>
        <w:pStyle w:val="Heading2"/>
        <w:rPr>
          <w:ins w:id="109" w:author="McAllister, CJ (ES)" w:date="2014-02-24T22:20:00Z"/>
        </w:rPr>
        <w:pPrChange w:id="110" w:author="McAllister, CJ (ES)" w:date="2014-02-24T22:52:00Z">
          <w:pPr/>
        </w:pPrChange>
      </w:pPr>
      <w:ins w:id="111" w:author="McAllister, CJ (ES)" w:date="2014-02-24T22:21:00Z">
        <w:r>
          <w:t>Up to</w:t>
        </w:r>
      </w:ins>
      <w:ins w:id="112" w:author="McAllister, CJ (ES)" w:date="2014-02-24T22:19:00Z">
        <w:r>
          <w:t xml:space="preserve"> </w:t>
        </w:r>
      </w:ins>
      <w:ins w:id="113" w:author="McAllister, CJ (ES)" w:date="2014-02-24T22:22:00Z">
        <w:r>
          <w:t>256</w:t>
        </w:r>
      </w:ins>
      <w:ins w:id="114" w:author="McAllister, CJ (ES)" w:date="2014-02-24T22:20:00Z">
        <w:r>
          <w:t xml:space="preserve"> Physics Objects</w:t>
        </w:r>
      </w:ins>
    </w:p>
    <w:p w:rsidR="009B4DF6" w:rsidRDefault="009B4DF6">
      <w:pPr>
        <w:rPr>
          <w:ins w:id="115" w:author="McAllister, CJ (ES)" w:date="2014-02-24T22:21:00Z"/>
        </w:rPr>
      </w:pPr>
      <w:ins w:id="116" w:author="McAllister, CJ (ES)" w:date="2014-02-24T22:20:00Z">
        <w:r>
          <w:t>Consistent 120 frames-per-second</w:t>
        </w:r>
      </w:ins>
    </w:p>
    <w:p w:rsidR="009B4DF6" w:rsidRDefault="009B4DF6">
      <w:pPr>
        <w:pStyle w:val="Heading2"/>
        <w:rPr>
          <w:ins w:id="117" w:author="McAllister, CJ (ES)" w:date="2014-02-24T22:22:00Z"/>
        </w:rPr>
        <w:pPrChange w:id="118" w:author="McAllister, CJ (ES)" w:date="2014-02-24T22:52:00Z">
          <w:pPr/>
        </w:pPrChange>
      </w:pPr>
      <w:ins w:id="119" w:author="McAllister, CJ (ES)" w:date="2014-02-24T22:22:00Z">
        <w:r>
          <w:t>Up to 512 Physics Objects</w:t>
        </w:r>
      </w:ins>
    </w:p>
    <w:p w:rsidR="009B4DF6" w:rsidRDefault="009B4DF6">
      <w:pPr>
        <w:rPr>
          <w:ins w:id="120" w:author="McAllister, CJ (ES)" w:date="2014-02-24T22:22:00Z"/>
        </w:rPr>
      </w:pPr>
      <w:ins w:id="121" w:author="McAllister, CJ (ES)" w:date="2014-02-24T22:22:00Z">
        <w:r>
          <w:t>Consistent 60 frames-per-second</w:t>
        </w:r>
      </w:ins>
    </w:p>
    <w:p w:rsidR="009B4DF6" w:rsidRDefault="009B4DF6">
      <w:pPr>
        <w:pStyle w:val="Heading2"/>
        <w:rPr>
          <w:ins w:id="122" w:author="McAllister, CJ (ES)" w:date="2014-02-24T22:22:00Z"/>
        </w:rPr>
        <w:pPrChange w:id="123" w:author="McAllister, CJ (ES)" w:date="2014-02-24T22:52:00Z">
          <w:pPr/>
        </w:pPrChange>
      </w:pPr>
      <w:ins w:id="124" w:author="McAllister, CJ (ES)" w:date="2014-02-24T22:22:00Z">
        <w:r>
          <w:t>Up to 1024 Physics Objects</w:t>
        </w:r>
      </w:ins>
    </w:p>
    <w:p w:rsidR="009B4DF6" w:rsidRPr="009B4DF6" w:rsidRDefault="009B4DF6">
      <w:pPr>
        <w:rPr>
          <w:ins w:id="125" w:author="McAllister, CJ (ES)" w:date="2014-02-24T22:15:00Z"/>
        </w:rPr>
      </w:pPr>
      <w:ins w:id="126" w:author="McAllister, CJ (ES)" w:date="2014-02-24T22:22:00Z">
        <w:r>
          <w:t>Consistent 30 frames-per-second</w:t>
        </w:r>
      </w:ins>
    </w:p>
    <w:p w:rsidR="009C4E37" w:rsidRPr="007A06F8" w:rsidRDefault="00894EA1">
      <w:pPr>
        <w:pStyle w:val="Heading1"/>
        <w:rPr>
          <w:ins w:id="127" w:author="McAllister, CJ (ES)" w:date="2014-02-24T22:48:00Z"/>
        </w:rPr>
        <w:pPrChange w:id="128" w:author="McAllister, CJ (ES)" w:date="2014-02-24T22:52:00Z">
          <w:pPr/>
        </w:pPrChange>
      </w:pPr>
      <w:ins w:id="129" w:author="McAllister, CJ (ES)" w:date="2014-02-24T22:15:00Z">
        <w:r>
          <w:t>Attributes</w:t>
        </w:r>
      </w:ins>
    </w:p>
    <w:p w:rsidR="009C4E37" w:rsidRPr="007A06F8" w:rsidRDefault="00CC4990">
      <w:pPr>
        <w:pStyle w:val="Heading2"/>
        <w:rPr>
          <w:ins w:id="130" w:author="McAllister, CJ (ES)" w:date="2014-02-24T22:15:00Z"/>
        </w:rPr>
        <w:pPrChange w:id="131" w:author="McAllister, CJ (ES)" w:date="2014-02-24T22:50:00Z">
          <w:pPr/>
        </w:pPrChange>
      </w:pPr>
      <w:ins w:id="132" w:author="McAllister, CJ (ES)" w:date="2014-02-24T22:48:00Z">
        <w:r>
          <w:t>Current</w:t>
        </w:r>
      </w:ins>
    </w:p>
    <w:p w:rsidR="009C4E37" w:rsidRDefault="009C4E37">
      <w:pPr>
        <w:pStyle w:val="ListParagraph"/>
        <w:numPr>
          <w:ilvl w:val="0"/>
          <w:numId w:val="2"/>
        </w:numPr>
        <w:rPr>
          <w:ins w:id="133" w:author="McAllister, CJ (ES)" w:date="2014-02-24T22:50:00Z"/>
        </w:rPr>
        <w:pPrChange w:id="134" w:author="McAllister, CJ (ES)" w:date="2014-02-24T22:48:00Z">
          <w:pPr/>
        </w:pPrChange>
      </w:pPr>
      <w:ins w:id="135" w:author="McAllister, CJ (ES)" w:date="2014-02-24T22:50:00Z">
        <w:r>
          <w:t>Open Source (BSD License)</w:t>
        </w:r>
      </w:ins>
    </w:p>
    <w:p w:rsidR="00894EA1" w:rsidRDefault="00CC4990">
      <w:pPr>
        <w:pStyle w:val="ListParagraph"/>
        <w:numPr>
          <w:ilvl w:val="0"/>
          <w:numId w:val="2"/>
        </w:numPr>
        <w:rPr>
          <w:ins w:id="136" w:author="McAllister, CJ (ES)" w:date="2014-02-24T22:49:00Z"/>
        </w:rPr>
        <w:pPrChange w:id="137" w:author="McAllister, CJ (ES)" w:date="2014-02-24T22:48:00Z">
          <w:pPr/>
        </w:pPrChange>
      </w:pPr>
      <w:ins w:id="138" w:author="McAllister, CJ (ES)" w:date="2014-02-24T22:48:00Z">
        <w:r>
          <w:t>C++ application</w:t>
        </w:r>
      </w:ins>
    </w:p>
    <w:p w:rsidR="009C4E37" w:rsidRDefault="009C4E37">
      <w:pPr>
        <w:pStyle w:val="ListParagraph"/>
        <w:numPr>
          <w:ilvl w:val="0"/>
          <w:numId w:val="2"/>
        </w:numPr>
        <w:rPr>
          <w:ins w:id="139" w:author="McAllister, CJ (ES)" w:date="2014-02-24T22:49:00Z"/>
        </w:rPr>
        <w:pPrChange w:id="140" w:author="McAllister, CJ (ES)" w:date="2014-02-24T22:48:00Z">
          <w:pPr/>
        </w:pPrChange>
      </w:pPr>
      <w:ins w:id="141" w:author="McAllister, CJ (ES)" w:date="2014-02-24T22:49:00Z">
        <w:r>
          <w:t>Single-threaded</w:t>
        </w:r>
      </w:ins>
    </w:p>
    <w:p w:rsidR="009C4E37" w:rsidRDefault="009C4E37">
      <w:pPr>
        <w:pStyle w:val="ListParagraph"/>
        <w:numPr>
          <w:ilvl w:val="0"/>
          <w:numId w:val="2"/>
        </w:numPr>
        <w:rPr>
          <w:ins w:id="142" w:author="McAllister, CJ (ES)" w:date="2014-02-24T22:51:00Z"/>
        </w:rPr>
        <w:pPrChange w:id="143" w:author="McAllister, CJ (ES)" w:date="2014-02-24T22:48:00Z">
          <w:pPr/>
        </w:pPrChange>
      </w:pPr>
      <w:ins w:id="144" w:author="McAllister, CJ (ES)" w:date="2014-02-24T22:50:00Z">
        <w:r>
          <w:t>Direct2D graphics library</w:t>
        </w:r>
      </w:ins>
    </w:p>
    <w:p w:rsidR="009C4E37" w:rsidRDefault="009C4E37">
      <w:pPr>
        <w:pStyle w:val="ListParagraph"/>
        <w:numPr>
          <w:ilvl w:val="0"/>
          <w:numId w:val="2"/>
        </w:numPr>
        <w:rPr>
          <w:ins w:id="145" w:author="McAllister, CJ (ES)" w:date="2014-02-24T22:48:00Z"/>
        </w:rPr>
        <w:pPrChange w:id="146" w:author="McAllister, CJ (ES)" w:date="2014-02-24T22:48:00Z">
          <w:pPr/>
        </w:pPrChange>
      </w:pPr>
      <w:ins w:id="147" w:author="McAllister, CJ (ES)" w:date="2014-02-24T22:51:00Z">
        <w:r>
          <w:t>Windows-only</w:t>
        </w:r>
      </w:ins>
    </w:p>
    <w:p w:rsidR="00CC4990" w:rsidRDefault="009C4E37">
      <w:pPr>
        <w:pStyle w:val="Heading2"/>
        <w:rPr>
          <w:ins w:id="148" w:author="McAllister, CJ (ES)" w:date="2014-02-24T22:51:00Z"/>
        </w:rPr>
        <w:pPrChange w:id="149" w:author="McAllister, CJ (ES)" w:date="2014-02-24T22:48:00Z">
          <w:pPr/>
        </w:pPrChange>
      </w:pPr>
      <w:ins w:id="150" w:author="McAllister, CJ (ES)" w:date="2014-02-24T22:48:00Z">
        <w:r>
          <w:t>Future</w:t>
        </w:r>
      </w:ins>
    </w:p>
    <w:p w:rsidR="009C4E37" w:rsidRDefault="009C4E37">
      <w:pPr>
        <w:pStyle w:val="ListParagraph"/>
        <w:numPr>
          <w:ilvl w:val="0"/>
          <w:numId w:val="3"/>
        </w:numPr>
        <w:rPr>
          <w:ins w:id="151" w:author="McAllister, CJ (ES)" w:date="2014-02-24T22:51:00Z"/>
        </w:rPr>
        <w:pPrChange w:id="152" w:author="McAllister, CJ (ES)" w:date="2014-02-24T22:51:00Z">
          <w:pPr/>
        </w:pPrChange>
      </w:pPr>
      <w:ins w:id="153" w:author="McAllister, CJ (ES)" w:date="2014-02-24T22:51:00Z">
        <w:r>
          <w:t>Multi-threaded</w:t>
        </w:r>
      </w:ins>
    </w:p>
    <w:p w:rsidR="009C4E37" w:rsidRDefault="009C4E37">
      <w:pPr>
        <w:pStyle w:val="ListParagraph"/>
        <w:numPr>
          <w:ilvl w:val="0"/>
          <w:numId w:val="3"/>
        </w:numPr>
        <w:rPr>
          <w:ins w:id="154" w:author="McAllister, CJ (ES)" w:date="2014-02-24T22:51:00Z"/>
        </w:rPr>
        <w:pPrChange w:id="155" w:author="McAllister, CJ (ES)" w:date="2014-02-24T22:51:00Z">
          <w:pPr/>
        </w:pPrChange>
      </w:pPr>
      <w:ins w:id="156" w:author="McAllister, CJ (ES)" w:date="2014-02-24T22:51:00Z">
        <w:r>
          <w:t>OpenGL graphics library</w:t>
        </w:r>
      </w:ins>
    </w:p>
    <w:p w:rsidR="00894EA1" w:rsidRPr="00894EA1" w:rsidRDefault="009C4E37">
      <w:pPr>
        <w:pStyle w:val="ListParagraph"/>
        <w:numPr>
          <w:ilvl w:val="0"/>
          <w:numId w:val="3"/>
        </w:numPr>
        <w:pPrChange w:id="157" w:author="McAllister, CJ (ES)" w:date="2014-02-24T23:07:00Z">
          <w:pPr/>
        </w:pPrChange>
      </w:pPr>
      <w:ins w:id="158" w:author="McAllister, CJ (ES)" w:date="2014-02-24T22:51:00Z">
        <w:r>
          <w:t>Multi-platform</w:t>
        </w:r>
      </w:ins>
    </w:p>
    <w:sectPr w:rsidR="00894EA1" w:rsidRPr="00894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70EC7"/>
    <w:multiLevelType w:val="hybridMultilevel"/>
    <w:tmpl w:val="3BCA3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2390B"/>
    <w:multiLevelType w:val="hybridMultilevel"/>
    <w:tmpl w:val="06BA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2F38C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58BC5B80"/>
    <w:multiLevelType w:val="hybridMultilevel"/>
    <w:tmpl w:val="F7505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128"/>
    <w:rsid w:val="00035EB3"/>
    <w:rsid w:val="00215128"/>
    <w:rsid w:val="003009C5"/>
    <w:rsid w:val="003E39DB"/>
    <w:rsid w:val="0042441D"/>
    <w:rsid w:val="00466347"/>
    <w:rsid w:val="00470D1D"/>
    <w:rsid w:val="004C6E77"/>
    <w:rsid w:val="004D503C"/>
    <w:rsid w:val="005057D8"/>
    <w:rsid w:val="006F5693"/>
    <w:rsid w:val="007A06F8"/>
    <w:rsid w:val="00894EA1"/>
    <w:rsid w:val="009B4DF6"/>
    <w:rsid w:val="009C4E37"/>
    <w:rsid w:val="00A448B1"/>
    <w:rsid w:val="00AE248B"/>
    <w:rsid w:val="00B01BA1"/>
    <w:rsid w:val="00B27BF7"/>
    <w:rsid w:val="00B66249"/>
    <w:rsid w:val="00CA0997"/>
    <w:rsid w:val="00CC4990"/>
    <w:rsid w:val="00D04854"/>
    <w:rsid w:val="00D71552"/>
    <w:rsid w:val="00E43136"/>
    <w:rsid w:val="00E739EC"/>
    <w:rsid w:val="00EC10E3"/>
    <w:rsid w:val="00EF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EA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DF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DF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DF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DF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DF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DF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DF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DF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4E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4E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EA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94E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4D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4D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D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D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D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D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D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D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CC49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EA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DF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DF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DF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DF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DF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DF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DF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DF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4E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4E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EA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94E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4D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4D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D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D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D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D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D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D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CC4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McAllister, CJ (ES)</dc:creator>
  <cp:keywords/>
  <dc:description/>
  <cp:lastModifiedBy>CJ McAllister</cp:lastModifiedBy>
  <cp:revision>25</cp:revision>
  <dcterms:created xsi:type="dcterms:W3CDTF">2014-02-25T04:13:00Z</dcterms:created>
  <dcterms:modified xsi:type="dcterms:W3CDTF">2014-02-27T20:35:00Z</dcterms:modified>
</cp:coreProperties>
</file>